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CSS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像素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CSS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像素是没有实际大小的抽象单位，它是一个相对长度，它相对的是电脑或手机显示器的分辨率。</w:t>
      </w:r>
    </w:p>
    <w:p w:rsidR="00C73C97" w:rsidRPr="00C73C97" w:rsidRDefault="00C73C97" w:rsidP="00C73C9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但在不同的设备或不同的环境中，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1px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所代表的大小是不同的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如下表：</w:t>
      </w:r>
    </w:p>
    <w:tbl>
      <w:tblPr>
        <w:tblW w:w="12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6"/>
        <w:gridCol w:w="4922"/>
        <w:gridCol w:w="4922"/>
      </w:tblGrid>
      <w:tr w:rsidR="00C73C97" w:rsidRPr="00C73C97" w:rsidTr="00C73C9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手机类型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华为荣耀</w:t>
            </w:r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IPhone6</w:t>
            </w:r>
          </w:p>
        </w:tc>
      </w:tr>
      <w:tr w:rsidR="00C73C97" w:rsidRPr="00C73C97" w:rsidTr="00C73C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主屏尺寸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5.2</w:t>
            </w: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英寸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5</w:t>
            </w: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英寸</w:t>
            </w:r>
          </w:p>
        </w:tc>
      </w:tr>
      <w:tr w:rsidR="00C73C97" w:rsidRPr="00C73C97" w:rsidTr="00C73C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分辨率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1920PX*1080PX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1920PX*1080PX</w:t>
            </w:r>
          </w:p>
        </w:tc>
      </w:tr>
      <w:tr w:rsidR="00C73C97" w:rsidRPr="00C73C97" w:rsidTr="00C73C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PPI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424PPI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469PPI</w:t>
            </w:r>
          </w:p>
        </w:tc>
      </w:tr>
    </w:tbl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同样是一英寸，同样都是像素，为啥苹果手机一英寸有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469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个像素，华为只有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424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个像素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原因请见：</w:t>
      </w:r>
      <w:hyperlink r:id="rId6" w:tgtFrame="_blank" w:history="1">
        <w:r w:rsidRPr="00C73C9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http://blog.csdn.net/aiolos1111/article/details/51967744</w:t>
        </w:r>
      </w:hyperlink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 ‘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设备像素的相对性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’ 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del w:id="0" w:author="Unknown"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说明：像素这个东西，在苹果手机上变小了</w:delText>
        </w:r>
      </w:del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结论：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del w:id="1" w:author="Unknown"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1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、由于在手机页面上，页面缩放比都是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1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，所以在手机端网页上一个像素就对应一个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 xml:space="preserve"> dip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（设备逻辑像素）</w:delText>
        </w:r>
      </w:del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del w:id="2" w:author="Unknown"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2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、像素的大小不是固定的，就像金箍，能变大能变小</w:delText>
        </w:r>
      </w:del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设备物理像素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在同一个设备上，它的物理像素个数是固定的，这是厂商在出厂时就设置好了的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——</w:t>
      </w:r>
      <w:proofErr w:type="gram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——</w:t>
      </w:r>
      <w:proofErr w:type="gram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即一个设备的分辨率是固定的</w:t>
      </w:r>
    </w:p>
    <w:p w:rsidR="00C73C97" w:rsidRPr="00C73C97" w:rsidRDefault="00C73C97" w:rsidP="00C73C9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物理像素与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dip 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的比例即为网页的缩放比例，如果网页没有缩放，那么一个物理像素就对应一个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dip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（设备逻辑像素）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DIP&amp;DP&amp;PT&amp;SP 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设备无关像素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(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逻辑像素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)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随着移动设备屏幕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PPI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的不断提高，对于开发者来说以前用物理像素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(Physical Pixel)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来度量显示元素的方法已经不奏效了。为了解决这个问题，两大平台都提出了抽象像素的概念：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iOS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叫做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PT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（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Point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，显示点），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中叫做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DP/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DiP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（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Device independent Pixel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，设备无关像素），如果没有特殊说明，以下统一用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DP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来进行描述。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SP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（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Scale-independent pixel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）是缩放无关的像素，与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DP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和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PT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一样都是抽象像素，只不过用于描述字体的大小。</w:t>
      </w:r>
    </w:p>
    <w:p w:rsidR="00C73C97" w:rsidRPr="00C73C97" w:rsidRDefault="00C73C97" w:rsidP="00C73C9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结论：</w:t>
      </w:r>
      <w:del w:id="5" w:author="Unknown"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 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br/>
          <w:delText>1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、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dp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是一个与设备的硬件像素无关的单位，一个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 xml:space="preserve"> dp </w:delText>
        </w:r>
        <w:r w:rsidRPr="00C73C97">
          <w:rPr>
            <w:rFonts w:ascii="Arial" w:eastAsia="宋体" w:hAnsi="Arial" w:cs="Arial"/>
            <w:color w:val="4F4F4F"/>
            <w:kern w:val="0"/>
            <w:sz w:val="24"/>
            <w:szCs w:val="24"/>
          </w:rPr>
          <w:delText>在任意像素密度的设备屏幕上都占据相同的空间</w:delText>
        </w:r>
      </w:del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6" w:name="t4"/>
      <w:bookmarkEnd w:id="6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逻辑像素和物理像素的对应关系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IPhone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手机逻辑像素与物理像素的对应关系如下图：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124450" cy="19431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手机逻辑像素与物理像素的对应关系如下表：</w:t>
      </w:r>
    </w:p>
    <w:tbl>
      <w:tblPr>
        <w:tblW w:w="12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4365"/>
        <w:gridCol w:w="4119"/>
      </w:tblGrid>
      <w:tr w:rsidR="00C73C97" w:rsidRPr="00C73C97" w:rsidTr="00C73C9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Screen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Physic pixel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Logic point</w:t>
            </w:r>
          </w:p>
        </w:tc>
      </w:tr>
      <w:tr w:rsidR="00C73C97" w:rsidRPr="00C73C97" w:rsidTr="00C73C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720p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720*1280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360*640</w:t>
            </w:r>
          </w:p>
        </w:tc>
      </w:tr>
      <w:tr w:rsidR="00C73C97" w:rsidRPr="00C73C97" w:rsidTr="00C73C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1080P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1080*1920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360*640</w:t>
            </w:r>
          </w:p>
        </w:tc>
      </w:tr>
      <w:tr w:rsidR="00C73C97" w:rsidRPr="00C73C97" w:rsidTr="00C73C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2k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1440*2560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360*640</w:t>
            </w:r>
          </w:p>
        </w:tc>
      </w:tr>
    </w:tbl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7" w:name="t5"/>
      <w:bookmarkEnd w:id="7"/>
      <w:proofErr w:type="spellStart"/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dpr</w:t>
      </w:r>
      <w:proofErr w:type="spellEnd"/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 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设备像素缩放比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dpr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(device pixel ratio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设备像素缩放比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官方的定义为：设备物理像素和设备独立像素的比例，即：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devicePixelRatio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物理像素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/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独立像素。</w:t>
      </w:r>
    </w:p>
    <w:p w:rsidR="00C73C97" w:rsidRPr="00C73C97" w:rsidRDefault="00C73C97" w:rsidP="00C73C9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lastRenderedPageBreak/>
        <w:t>1</w:t>
      </w:r>
    </w:p>
    <w:p w:rsidR="00C73C97" w:rsidRPr="00C73C97" w:rsidRDefault="00C73C97" w:rsidP="00C73C97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73C97">
        <w:rPr>
          <w:rFonts w:ascii="Arial" w:eastAsia="宋体" w:hAnsi="Arial" w:cs="Arial"/>
          <w:color w:val="999999"/>
          <w:kern w:val="0"/>
          <w:szCs w:val="21"/>
        </w:rPr>
        <w:t>So my conclusions on the mobile side are: </w:t>
      </w:r>
      <w:r w:rsidRPr="00C73C97">
        <w:rPr>
          <w:rFonts w:ascii="Arial" w:eastAsia="宋体" w:hAnsi="Arial" w:cs="Arial"/>
          <w:color w:val="999999"/>
          <w:kern w:val="0"/>
          <w:szCs w:val="21"/>
        </w:rPr>
        <w:br/>
        <w:t>1</w:t>
      </w:r>
      <w:r w:rsidRPr="00C73C97">
        <w:rPr>
          <w:rFonts w:ascii="Arial" w:eastAsia="宋体" w:hAnsi="Arial" w:cs="Arial"/>
          <w:color w:val="999999"/>
          <w:kern w:val="0"/>
          <w:szCs w:val="21"/>
        </w:rPr>
        <w:t>、</w:t>
      </w:r>
      <w:proofErr w:type="spellStart"/>
      <w:r w:rsidRPr="00C73C97">
        <w:rPr>
          <w:rFonts w:ascii="Arial" w:eastAsia="宋体" w:hAnsi="Arial" w:cs="Arial"/>
          <w:color w:val="999999"/>
          <w:kern w:val="0"/>
          <w:szCs w:val="21"/>
        </w:rPr>
        <w:t>devicePixelRatio</w:t>
      </w:r>
      <w:proofErr w:type="spellEnd"/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 is mostly trustworthy on most browsers. </w:t>
      </w:r>
      <w:r w:rsidRPr="00C73C97">
        <w:rPr>
          <w:rFonts w:ascii="Arial" w:eastAsia="宋体" w:hAnsi="Arial" w:cs="Arial"/>
          <w:color w:val="999999"/>
          <w:kern w:val="0"/>
          <w:szCs w:val="21"/>
        </w:rPr>
        <w:br/>
        <w:t>2</w:t>
      </w:r>
      <w:r w:rsidRPr="00C73C97">
        <w:rPr>
          <w:rFonts w:ascii="Arial" w:eastAsia="宋体" w:hAnsi="Arial" w:cs="Arial"/>
          <w:color w:val="999999"/>
          <w:kern w:val="0"/>
          <w:szCs w:val="21"/>
        </w:rPr>
        <w:t>、</w:t>
      </w:r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On </w:t>
      </w:r>
      <w:proofErr w:type="spellStart"/>
      <w:r w:rsidRPr="00C73C97">
        <w:rPr>
          <w:rFonts w:ascii="Arial" w:eastAsia="宋体" w:hAnsi="Arial" w:cs="Arial"/>
          <w:color w:val="999999"/>
          <w:kern w:val="0"/>
          <w:szCs w:val="21"/>
        </w:rPr>
        <w:t>iOS</w:t>
      </w:r>
      <w:proofErr w:type="spellEnd"/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 devices, multiply </w:t>
      </w:r>
      <w:proofErr w:type="spellStart"/>
      <w:r w:rsidRPr="00C73C97">
        <w:rPr>
          <w:rFonts w:ascii="Arial" w:eastAsia="宋体" w:hAnsi="Arial" w:cs="Arial"/>
          <w:color w:val="999999"/>
          <w:kern w:val="0"/>
          <w:szCs w:val="21"/>
        </w:rPr>
        <w:t>devicePixelRatio</w:t>
      </w:r>
      <w:proofErr w:type="spellEnd"/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 by </w:t>
      </w:r>
      <w:proofErr w:type="spellStart"/>
      <w:r w:rsidRPr="00C73C97">
        <w:rPr>
          <w:rFonts w:ascii="Arial" w:eastAsia="宋体" w:hAnsi="Arial" w:cs="Arial"/>
          <w:color w:val="999999"/>
          <w:kern w:val="0"/>
          <w:szCs w:val="21"/>
        </w:rPr>
        <w:t>screen.</w:t>
      </w:r>
      <w:proofErr w:type="gramStart"/>
      <w:r w:rsidRPr="00C73C97">
        <w:rPr>
          <w:rFonts w:ascii="Arial" w:eastAsia="宋体" w:hAnsi="Arial" w:cs="Arial"/>
          <w:color w:val="999999"/>
          <w:kern w:val="0"/>
          <w:szCs w:val="21"/>
        </w:rPr>
        <w:t>width</w:t>
      </w:r>
      <w:proofErr w:type="spellEnd"/>
      <w:proofErr w:type="gramEnd"/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 to get the physical pixel count. </w:t>
      </w:r>
      <w:r w:rsidRPr="00C73C97">
        <w:rPr>
          <w:rFonts w:ascii="Arial" w:eastAsia="宋体" w:hAnsi="Arial" w:cs="Arial"/>
          <w:color w:val="999999"/>
          <w:kern w:val="0"/>
          <w:szCs w:val="21"/>
        </w:rPr>
        <w:br/>
        <w:t>3</w:t>
      </w:r>
      <w:r w:rsidRPr="00C73C97">
        <w:rPr>
          <w:rFonts w:ascii="Arial" w:eastAsia="宋体" w:hAnsi="Arial" w:cs="Arial"/>
          <w:color w:val="999999"/>
          <w:kern w:val="0"/>
          <w:szCs w:val="21"/>
        </w:rPr>
        <w:t>、</w:t>
      </w:r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On Android and Windows Phone devices, divide </w:t>
      </w:r>
      <w:proofErr w:type="spellStart"/>
      <w:r w:rsidRPr="00C73C97">
        <w:rPr>
          <w:rFonts w:ascii="Arial" w:eastAsia="宋体" w:hAnsi="Arial" w:cs="Arial"/>
          <w:color w:val="999999"/>
          <w:kern w:val="0"/>
          <w:szCs w:val="21"/>
        </w:rPr>
        <w:t>screen.</w:t>
      </w:r>
      <w:proofErr w:type="gramStart"/>
      <w:r w:rsidRPr="00C73C97">
        <w:rPr>
          <w:rFonts w:ascii="Arial" w:eastAsia="宋体" w:hAnsi="Arial" w:cs="Arial"/>
          <w:color w:val="999999"/>
          <w:kern w:val="0"/>
          <w:szCs w:val="21"/>
        </w:rPr>
        <w:t>width</w:t>
      </w:r>
      <w:proofErr w:type="spellEnd"/>
      <w:proofErr w:type="gramEnd"/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 by </w:t>
      </w:r>
      <w:proofErr w:type="spellStart"/>
      <w:r w:rsidRPr="00C73C97">
        <w:rPr>
          <w:rFonts w:ascii="Arial" w:eastAsia="宋体" w:hAnsi="Arial" w:cs="Arial"/>
          <w:color w:val="999999"/>
          <w:kern w:val="0"/>
          <w:szCs w:val="21"/>
        </w:rPr>
        <w:t>devicePixelRatio</w:t>
      </w:r>
      <w:proofErr w:type="spellEnd"/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 to get the dips count.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译文：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</w:t>
      </w:r>
      <w:proofErr w:type="gram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移动端我有</w:t>
      </w:r>
      <w:proofErr w:type="gram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如下结论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、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dpr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在多数浏览器上还是非常可信的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、在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IOS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设备上，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dpr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*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screen.</w:t>
      </w:r>
      <w:proofErr w:type="gram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width</w:t>
      </w:r>
      <w:proofErr w:type="spellEnd"/>
      <w:proofErr w:type="gram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physical pixel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、在安卓和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WP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设备上，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dip = 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screen.</w:t>
      </w:r>
      <w:proofErr w:type="gram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width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/</w:t>
      </w:r>
      <w:proofErr w:type="gram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dpr</w:t>
      </w:r>
      <w:proofErr w:type="spellEnd"/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、出现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和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的不同计算公式的根源在于，不同设备的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screen.width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读取出的值的含义不同，具体如下：物理像素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逻辑像素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dip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章节</w:t>
      </w:r>
    </w:p>
    <w:p w:rsidR="00C73C97" w:rsidRPr="00C73C97" w:rsidRDefault="00C73C97" w:rsidP="00C73C9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73C97" w:rsidRPr="00C73C97" w:rsidRDefault="00C73C97" w:rsidP="00C73C9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73C97" w:rsidRPr="00C73C97" w:rsidRDefault="00C73C97" w:rsidP="00C73C9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73C97" w:rsidRPr="00C73C97" w:rsidRDefault="00C73C97" w:rsidP="00C73C97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在移动端浏览器中以及某些桌面浏览器中，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window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对象都有</w:t>
      </w:r>
      <w:proofErr w:type="spellStart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devicePixelRatio</w:t>
      </w:r>
      <w:proofErr w:type="spell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这个属性，但要注意的是，</w:t>
      </w:r>
      <w:proofErr w:type="spellStart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devicePixelRatio</w:t>
      </w:r>
      <w:proofErr w:type="spell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在不同的浏览器中还存在些许的兼容性问题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如下图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，所以我们现在还并不能完全信赖这个东西。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9753600" cy="25146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更多关于</w:t>
      </w:r>
      <w:proofErr w:type="spellStart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dpr</w:t>
      </w:r>
      <w:proofErr w:type="spell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的详情内容，请阅读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PPK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大神的：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"http://www.quirksmode.org/blog/archives/2012/06/devicepixelrati.html" \t "_blank" </w:instrTex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proofErr w:type="gramStart"/>
      <w:r w:rsidRPr="00C73C97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devicePixelRatio</w:t>
      </w:r>
      <w:proofErr w:type="gram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原文来源：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PPK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大仙的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"http://www.quirksmode.org/blog/archives/2012/07/more_about_devi.html" \t "_blank" </w:instrTex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C73C97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More about devicePixelRatio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8" w:name="t6"/>
      <w:bookmarkEnd w:id="8"/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物理像素</w:t>
      </w:r>
    </w:p>
    <w:p w:rsidR="00C73C97" w:rsidRPr="00C73C97" w:rsidRDefault="00C73C97" w:rsidP="00C73C9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On </w:t>
      </w:r>
      <w:proofErr w:type="spellStart"/>
      <w:r w:rsidRPr="00C73C97">
        <w:rPr>
          <w:rFonts w:ascii="Arial" w:eastAsia="宋体" w:hAnsi="Arial" w:cs="Arial"/>
          <w:color w:val="999999"/>
          <w:kern w:val="0"/>
          <w:szCs w:val="21"/>
        </w:rPr>
        <w:t>iOS</w:t>
      </w:r>
      <w:proofErr w:type="spellEnd"/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 Retina devices, </w:t>
      </w:r>
      <w:proofErr w:type="spellStart"/>
      <w:r w:rsidRPr="00C73C97">
        <w:rPr>
          <w:rFonts w:ascii="Arial" w:eastAsia="宋体" w:hAnsi="Arial" w:cs="Arial"/>
          <w:color w:val="999999"/>
          <w:kern w:val="0"/>
          <w:szCs w:val="21"/>
        </w:rPr>
        <w:t>screen.width</w:t>
      </w:r>
      <w:proofErr w:type="spellEnd"/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 gives the width in dips. So both a retina and a non-retina </w:t>
      </w:r>
      <w:proofErr w:type="spellStart"/>
      <w:r w:rsidRPr="00C73C97">
        <w:rPr>
          <w:rFonts w:ascii="Arial" w:eastAsia="宋体" w:hAnsi="Arial" w:cs="Arial"/>
          <w:color w:val="999999"/>
          <w:kern w:val="0"/>
          <w:szCs w:val="21"/>
        </w:rPr>
        <w:t>iPad</w:t>
      </w:r>
      <w:proofErr w:type="spellEnd"/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 report 768 in portrait mode. </w:t>
      </w:r>
      <w:r w:rsidRPr="00C73C97">
        <w:rPr>
          <w:rFonts w:ascii="Arial" w:eastAsia="宋体" w:hAnsi="Arial" w:cs="Arial"/>
          <w:color w:val="999999"/>
          <w:kern w:val="0"/>
          <w:szCs w:val="21"/>
        </w:rPr>
        <w:br/>
        <w:t xml:space="preserve">On the three Android devices, </w:t>
      </w:r>
      <w:proofErr w:type="spellStart"/>
      <w:r w:rsidRPr="00C73C97">
        <w:rPr>
          <w:rFonts w:ascii="Arial" w:eastAsia="宋体" w:hAnsi="Arial" w:cs="Arial"/>
          <w:color w:val="999999"/>
          <w:kern w:val="0"/>
          <w:szCs w:val="21"/>
        </w:rPr>
        <w:t>screen.width</w:t>
      </w:r>
      <w:proofErr w:type="spellEnd"/>
      <w:r w:rsidRPr="00C73C97">
        <w:rPr>
          <w:rFonts w:ascii="Arial" w:eastAsia="宋体" w:hAnsi="Arial" w:cs="Arial"/>
          <w:color w:val="999999"/>
          <w:kern w:val="0"/>
          <w:szCs w:val="21"/>
        </w:rPr>
        <w:t xml:space="preserve"> gives the width in physical pixels; 480, 720, and 800, respectively. All browsers on the devices use the same values. (Imagine if some browsers on the same device used dips and others physical pixels!)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译文：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spellStart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iOS</w:t>
      </w:r>
      <w:proofErr w:type="spell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设备上，</w:t>
      </w:r>
      <w:proofErr w:type="spellStart"/>
      <w:r w:rsidRPr="00C73C97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screen.width</w:t>
      </w:r>
      <w:proofErr w:type="spell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的值为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dip 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在安卓以及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Windows Phone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设备上，</w:t>
      </w:r>
      <w:proofErr w:type="spellStart"/>
      <w:r w:rsidRPr="00C73C97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screen.width</w:t>
      </w:r>
      <w:proofErr w:type="spell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的值为物理像素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9" w:name="t7"/>
      <w:bookmarkEnd w:id="9"/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逻辑像素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dip</w:t>
      </w:r>
    </w:p>
    <w:p w:rsidR="00C73C97" w:rsidRPr="00C73C97" w:rsidRDefault="00C73C97" w:rsidP="00C73C97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C73C97">
        <w:rPr>
          <w:rFonts w:ascii="Arial" w:eastAsia="宋体" w:hAnsi="Arial" w:cs="Arial"/>
          <w:color w:val="999999"/>
          <w:kern w:val="0"/>
          <w:szCs w:val="21"/>
        </w:rPr>
        <w:t>Give your page a </w:t>
      </w:r>
      <w:r w:rsidRPr="00C73C97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&lt;</w:t>
      </w:r>
      <w:proofErr w:type="gramStart"/>
      <w:r w:rsidRPr="00C73C97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meta</w:t>
      </w:r>
      <w:proofErr w:type="gramEnd"/>
      <w:r w:rsidRPr="00C73C97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name="viewport" content="width=device-width"&gt;</w:t>
      </w:r>
      <w:r w:rsidRPr="00C73C97">
        <w:rPr>
          <w:rFonts w:ascii="Arial" w:eastAsia="宋体" w:hAnsi="Arial" w:cs="Arial"/>
          <w:color w:val="999999"/>
          <w:kern w:val="0"/>
          <w:szCs w:val="21"/>
        </w:rPr>
        <w:t>, read out </w:t>
      </w:r>
      <w:proofErr w:type="spellStart"/>
      <w:r w:rsidRPr="00C73C97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document.documentElement.clientWidth</w:t>
      </w:r>
      <w:proofErr w:type="spellEnd"/>
      <w:r w:rsidRPr="00C73C97">
        <w:rPr>
          <w:rFonts w:ascii="Arial" w:eastAsia="宋体" w:hAnsi="Arial" w:cs="Arial"/>
          <w:color w:val="999999"/>
          <w:kern w:val="0"/>
          <w:szCs w:val="21"/>
        </w:rPr>
        <w:t>, and most browsers will give you the width of the layout viewport, which now equals the dips width.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译文：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当在页面上设置了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`&lt;meta name="viewport" content="width=device-width"&gt;`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后，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`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document.documentElement.clientWidth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`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在大部分浏览器下，得到的是布局视区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(layout viewport)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的宽度，就等同于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dip</w:t>
      </w:r>
    </w:p>
    <w:p w:rsidR="00C73C97" w:rsidRPr="00C73C97" w:rsidRDefault="00C73C97" w:rsidP="00C73C97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lastRenderedPageBreak/>
        <w:t>2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0" w:name="t8"/>
      <w:bookmarkEnd w:id="10"/>
      <w:proofErr w:type="spellStart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iOS</w:t>
      </w:r>
      <w:proofErr w:type="spellEnd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中处理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PPI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首先规定在多高的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PPI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下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1DP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等于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1px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，并以这个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PPI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作为基准（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1x multiplier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），如果显示设备的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PPI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是基准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PPI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倍，那么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1DP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等于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2px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2x multiplier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），其实就是简单的小学乘法。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原文网址：</w:t>
      </w:r>
      <w:hyperlink r:id="rId9" w:tgtFrame="_blank" w:history="1">
        <w:r w:rsidRPr="00C73C9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http://weizhifeng.net/you-should-know-about-dpi.html</w:t>
        </w:r>
      </w:hyperlink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规定：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iPhone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系列中，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3G/S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为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1x multiplier(163PPI)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，其他为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2x multiplier,Iphone6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及以上为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3x multiplier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iPad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系列中，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iPad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1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代和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代为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1x multiplier(132PPI)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，其他为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2x multiplier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iPad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Mini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系列中，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iPad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Mini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一代为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1x multiplier(163PPI)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，其他为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2x multiplier</w:t>
      </w:r>
    </w:p>
    <w:p w:rsidR="00C73C97" w:rsidRPr="00C73C97" w:rsidRDefault="00C73C97" w:rsidP="00C73C97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73C97" w:rsidRPr="00C73C97" w:rsidRDefault="00C73C97" w:rsidP="00C73C97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73C97" w:rsidRPr="00C73C97" w:rsidRDefault="00C73C97" w:rsidP="00C73C97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1" w:name="t9"/>
      <w:bookmarkEnd w:id="11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Android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处理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PPI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系统定义的四种像素密度</w:t>
      </w:r>
    </w:p>
    <w:tbl>
      <w:tblPr>
        <w:tblW w:w="12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0"/>
        <w:gridCol w:w="2095"/>
        <w:gridCol w:w="2395"/>
        <w:gridCol w:w="2208"/>
        <w:gridCol w:w="2582"/>
      </w:tblGrid>
      <w:tr w:rsidR="00C73C97" w:rsidRPr="00C73C97" w:rsidTr="00C73C9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像素密度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spellStart"/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ldpi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spellStart"/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mdpi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spellStart"/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hdpi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proofErr w:type="spellStart"/>
            <w:r w:rsidRPr="00C73C97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xhdpi</w:t>
            </w:r>
            <w:proofErr w:type="spellEnd"/>
          </w:p>
        </w:tc>
      </w:tr>
      <w:tr w:rsidR="00C73C97" w:rsidRPr="00C73C97" w:rsidTr="00C73C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ppi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320</w:t>
            </w:r>
          </w:p>
        </w:tc>
      </w:tr>
      <w:tr w:rsidR="00C73C97" w:rsidRPr="00C73C97" w:rsidTr="00C73C9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spellStart"/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dpr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73C97" w:rsidRPr="00C73C97" w:rsidRDefault="00C73C97" w:rsidP="00C73C97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C73C97">
              <w:rPr>
                <w:rFonts w:ascii="Arial" w:eastAsia="宋体" w:hAnsi="Arial" w:cs="Arial"/>
                <w:color w:val="4F4F4F"/>
                <w:kern w:val="0"/>
                <w:szCs w:val="21"/>
              </w:rPr>
              <w:t>2.0</w:t>
            </w:r>
          </w:p>
        </w:tc>
      </w:tr>
    </w:tbl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可以看出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proofErr w:type="spellStart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mdpi</w:t>
      </w:r>
      <w:proofErr w:type="spell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proofErr w:type="spellStart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iOS</w:t>
      </w:r>
      <w:proofErr w:type="spell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中的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1x multiplier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所代表的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PPI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是一样的，</w:t>
      </w:r>
      <w:proofErr w:type="spellStart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xhdpi</w:t>
      </w:r>
      <w:proofErr w:type="spell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proofErr w:type="spellStart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iOS</w:t>
      </w:r>
      <w:proofErr w:type="spellEnd"/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2x multiplier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所代表的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PPI</w:t>
      </w:r>
      <w:r w:rsidRPr="00C73C97">
        <w:rPr>
          <w:rFonts w:ascii="Arial" w:eastAsia="宋体" w:hAnsi="Arial" w:cs="Arial"/>
          <w:color w:val="4F4F4F"/>
          <w:kern w:val="0"/>
          <w:sz w:val="24"/>
          <w:szCs w:val="24"/>
        </w:rPr>
        <w:t>一样，如下图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17145000" cy="8220075"/>
            <wp:effectExtent l="0" t="0" r="0" b="952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2" w:name="t10"/>
      <w:bookmarkEnd w:id="12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设计页面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在设计和开发过程中，应该尽量使用逻辑像素尺寸来思考界面</w:t>
      </w:r>
    </w:p>
    <w:p w:rsidR="00C73C97" w:rsidRPr="00C73C97" w:rsidRDefault="00C73C97" w:rsidP="00C73C97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3" w:name="t11"/>
      <w:bookmarkEnd w:id="13"/>
      <w:proofErr w:type="gramStart"/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iPhone</w:t>
      </w:r>
      <w:proofErr w:type="gramEnd"/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目前最多的是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iPhone5/5s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的屏幕。倍率为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，逻辑像素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320×568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。上升势头最猛，未来有望登上第一的是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iPhone 6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的屏幕。倍率为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，逻辑像素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375×667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。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按照这两种尺寸来设计，都是比较主流的做法。可以兼顾短一些的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iPhone 4s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，大一点的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6 plus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也不会过于空旷。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不过</w:t>
      </w:r>
      <w:proofErr w:type="gram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在切图的</w:t>
      </w:r>
      <w:proofErr w:type="gram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时候要注意，由于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iPhone 6 plus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倍图是由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倍图放大而来，所以位图要注意保证清晰。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C73C97" w:rsidRPr="00C73C97" w:rsidRDefault="00C73C97" w:rsidP="00C73C97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73C97" w:rsidRPr="00C73C97" w:rsidRDefault="00C73C97" w:rsidP="00C73C97">
      <w:pPr>
        <w:widowControl/>
        <w:numPr>
          <w:ilvl w:val="0"/>
          <w:numId w:val="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4" w:name="t12"/>
      <w:bookmarkEnd w:id="14"/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Android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如今的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屏幕逻辑像素已经趋于统一了：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360×640</w:t>
      </w:r>
    </w:p>
    <w:p w:rsidR="00C73C97" w:rsidRPr="00C73C97" w:rsidRDefault="00C73C97" w:rsidP="00C73C97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5" w:name="t13"/>
      <w:bookmarkEnd w:id="15"/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手机端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Web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网页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手机端网页比较流行的做法是按照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iPhone 5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的尺寸来设计。倍率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，逻辑像素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320×568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。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这样的做法比较实在，倍率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的屏幕无论在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iOS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还是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方面都是主流，而且又是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倍屏幕中逻辑像素最小的。所以图片的尺寸可以保持在较小的水平，页面加载速度快。当然，缺点就是在倍率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的设备上看，图片不是特别清晰。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如果追求图片质量，愿意牺牲加载速度，那么可以按照最大的屏幕来设计。也就是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iPhone 6 plus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的尺寸，倍率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，逻辑像素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414×736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。</w:t>
      </w:r>
    </w:p>
    <w:p w:rsidR="00C73C97" w:rsidRPr="00C73C97" w:rsidRDefault="00C73C97" w:rsidP="00C73C97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lastRenderedPageBreak/>
        <w:t>3</w:t>
      </w:r>
    </w:p>
    <w:p w:rsidR="00C73C97" w:rsidRPr="00C73C97" w:rsidRDefault="00C73C97" w:rsidP="00C73C97">
      <w:pPr>
        <w:widowControl/>
        <w:numPr>
          <w:ilvl w:val="0"/>
          <w:numId w:val="1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6" w:name="t14"/>
      <w:bookmarkEnd w:id="16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总结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真正决定显示效果的，是逻辑像素尺寸。为此，</w:t>
      </w:r>
      <w:proofErr w:type="spellStart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iOS</w:t>
      </w:r>
      <w:proofErr w:type="spellEnd"/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和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平台都定义了各自的逻辑像素单位。</w:t>
      </w: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73C97" w:rsidRPr="00C73C97" w:rsidRDefault="00C73C97" w:rsidP="00C73C9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设计移动版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web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页面时，手机端网页比较流行的做法是按照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iPhone 5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的尺寸来设计。倍率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，逻辑像素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320×568, 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即设计的页面大小为：</w:t>
      </w:r>
      <w:r w:rsidRPr="00C73C97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640px × 1136px</w:t>
      </w:r>
    </w:p>
    <w:p w:rsidR="00C73C97" w:rsidRPr="00C73C97" w:rsidRDefault="00C73C97" w:rsidP="00C73C97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C73C97" w:rsidRPr="00C73C97" w:rsidRDefault="00C73C97" w:rsidP="00C73C97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C73C97" w:rsidRPr="00C73C97" w:rsidRDefault="00C73C97" w:rsidP="00C73C97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C73C97" w:rsidRPr="00C73C97" w:rsidRDefault="00C73C97" w:rsidP="00C73C97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C73C97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7" w:name="t15"/>
      <w:bookmarkEnd w:id="17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附：</w:t>
      </w:r>
      <w:proofErr w:type="spellStart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css</w:t>
      </w:r>
      <w:proofErr w:type="spellEnd"/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中的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1px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并不总等于设备的</w:t>
      </w:r>
      <w:r w:rsidRPr="00C73C97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1px</w:t>
      </w:r>
    </w:p>
    <w:p w:rsidR="00C73C97" w:rsidRPr="00C73C97" w:rsidRDefault="00C73C97" w:rsidP="00C73C97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像素只是一个抽象的单位，在不同的设备或不同的环境中，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css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中的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1px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所代表的设备物理像素是不同的。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C73C97">
        <w:rPr>
          <w:rFonts w:ascii="Arial" w:eastAsia="宋体" w:hAnsi="Arial" w:cs="Arial"/>
          <w:color w:val="00B050"/>
          <w:kern w:val="0"/>
          <w:sz w:val="24"/>
          <w:szCs w:val="24"/>
        </w:rPr>
        <w:t>在为桌面浏览器设计的网页中，</w:t>
      </w:r>
      <w:proofErr w:type="spellStart"/>
      <w:r w:rsidRPr="00C73C97">
        <w:rPr>
          <w:rFonts w:ascii="Arial" w:eastAsia="宋体" w:hAnsi="Arial" w:cs="Arial"/>
          <w:color w:val="00B050"/>
          <w:kern w:val="0"/>
          <w:sz w:val="24"/>
          <w:szCs w:val="24"/>
        </w:rPr>
        <w:t>css</w:t>
      </w:r>
      <w:proofErr w:type="spellEnd"/>
      <w:r w:rsidRPr="00C73C97">
        <w:rPr>
          <w:rFonts w:ascii="Arial" w:eastAsia="宋体" w:hAnsi="Arial" w:cs="Arial"/>
          <w:color w:val="00B050"/>
          <w:kern w:val="0"/>
          <w:sz w:val="24"/>
          <w:szCs w:val="24"/>
        </w:rPr>
        <w:t>的</w:t>
      </w:r>
      <w:r w:rsidRPr="00C73C97">
        <w:rPr>
          <w:rFonts w:ascii="Arial" w:eastAsia="宋体" w:hAnsi="Arial" w:cs="Arial"/>
          <w:color w:val="00B050"/>
          <w:kern w:val="0"/>
          <w:sz w:val="24"/>
          <w:szCs w:val="24"/>
        </w:rPr>
        <w:t>1</w:t>
      </w:r>
      <w:r w:rsidRPr="00C73C97">
        <w:rPr>
          <w:rFonts w:ascii="Arial" w:eastAsia="宋体" w:hAnsi="Arial" w:cs="Arial"/>
          <w:color w:val="00B050"/>
          <w:kern w:val="0"/>
          <w:sz w:val="24"/>
          <w:szCs w:val="24"/>
        </w:rPr>
        <w:t>个像素往往都是对应着电脑屏幕的</w:t>
      </w:r>
      <w:r w:rsidRPr="00C73C97">
        <w:rPr>
          <w:rFonts w:ascii="Arial" w:eastAsia="宋体" w:hAnsi="Arial" w:cs="Arial"/>
          <w:color w:val="00B050"/>
          <w:kern w:val="0"/>
          <w:sz w:val="24"/>
          <w:szCs w:val="24"/>
        </w:rPr>
        <w:t>1</w:t>
      </w:r>
      <w:r w:rsidRPr="00C73C97">
        <w:rPr>
          <w:rFonts w:ascii="Arial" w:eastAsia="宋体" w:hAnsi="Arial" w:cs="Arial"/>
          <w:color w:val="00B050"/>
          <w:kern w:val="0"/>
          <w:sz w:val="24"/>
          <w:szCs w:val="24"/>
        </w:rPr>
        <w:t>个物理像素</w:t>
      </w:r>
      <w:r w:rsidRPr="00C73C97">
        <w:rPr>
          <w:rFonts w:ascii="Arial" w:eastAsia="宋体" w:hAnsi="Arial" w:cs="Arial"/>
          <w:color w:val="00B050"/>
          <w:kern w:val="0"/>
          <w:sz w:val="24"/>
          <w:szCs w:val="24"/>
        </w:rPr>
        <w:t>,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所以我们无需对这个</w:t>
      </w:r>
      <w:proofErr w:type="gram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津津计较</w:t>
      </w:r>
      <w:proofErr w:type="gram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，但在移动设备上，必须弄明白这点。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bookmarkStart w:id="18" w:name="_GoBack"/>
      <w:bookmarkEnd w:id="18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在早先的移动设备中，屏幕像素密度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(PPI)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都比较低，如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iphone3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，它的分辨率为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320x480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，在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iphone3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上，一个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css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像素确实是等于一个屏幕物理像素的。后来随着技术的发展，移动设备的屏幕像素密度越来越高，从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iphone4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开始，苹果公司便推出了所谓的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Retina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屏，分辨率提高了一倍，变成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640x960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，但屏幕尺寸却没变化，这就意味着同样大小的屏幕上，像素却多了一倍，这时，一个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css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像素是等于两个物理像素的。其他品牌的移动设备也是这个道理。例如安卓设备根据屏幕像素密度可分为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ldpi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mdpi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hdpi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、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xhdpi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等不同的等级，分辨率也是五花八门，安卓设备上的一个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css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像素相当于多少个屏幕物理像素，也因设备的不同而不同，没有一个定论。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 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br/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还有一个因素也会引起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css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中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px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的变化，那就是用户缩放。例如，当用户把页面放大一倍，那么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css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中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1px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所代表的物理像素也会增加一倍；</w:t>
      </w:r>
      <w:proofErr w:type="gram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反之把</w:t>
      </w:r>
      <w:proofErr w:type="gram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页面缩小一倍，</w:t>
      </w:r>
      <w:proofErr w:type="spellStart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css</w:t>
      </w:r>
      <w:proofErr w:type="spellEnd"/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中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1px</w:t>
      </w:r>
      <w:r w:rsidRPr="00C73C97">
        <w:rPr>
          <w:rFonts w:ascii="Arial" w:eastAsia="宋体" w:hAnsi="Arial" w:cs="Arial"/>
          <w:color w:val="FF0000"/>
          <w:kern w:val="0"/>
          <w:sz w:val="24"/>
          <w:szCs w:val="24"/>
        </w:rPr>
        <w:t>所代表的物理像素也会减少一倍。</w:t>
      </w:r>
    </w:p>
    <w:p w:rsidR="00AE61A1" w:rsidRDefault="00AE61A1"/>
    <w:sectPr w:rsidR="00AE6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A66"/>
    <w:multiLevelType w:val="multilevel"/>
    <w:tmpl w:val="A8A6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15967"/>
    <w:multiLevelType w:val="multilevel"/>
    <w:tmpl w:val="18F0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414E"/>
    <w:multiLevelType w:val="multilevel"/>
    <w:tmpl w:val="FC88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644C9"/>
    <w:multiLevelType w:val="multilevel"/>
    <w:tmpl w:val="4AA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A0373E"/>
    <w:multiLevelType w:val="multilevel"/>
    <w:tmpl w:val="28A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069C6"/>
    <w:multiLevelType w:val="multilevel"/>
    <w:tmpl w:val="4AB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906FC3"/>
    <w:multiLevelType w:val="multilevel"/>
    <w:tmpl w:val="A41A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CF257F"/>
    <w:multiLevelType w:val="multilevel"/>
    <w:tmpl w:val="7BDC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FD02E1"/>
    <w:multiLevelType w:val="multilevel"/>
    <w:tmpl w:val="55CE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6A546C"/>
    <w:multiLevelType w:val="multilevel"/>
    <w:tmpl w:val="F35C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9B3221"/>
    <w:multiLevelType w:val="multilevel"/>
    <w:tmpl w:val="91E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A758C1"/>
    <w:multiLevelType w:val="multilevel"/>
    <w:tmpl w:val="3EE6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55E"/>
    <w:rsid w:val="007E4247"/>
    <w:rsid w:val="007F155E"/>
    <w:rsid w:val="00AE61A1"/>
    <w:rsid w:val="00C7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3C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3C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3C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3C9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73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3C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3C9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73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3C9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C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C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73C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73C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3C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73C9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C73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3C9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3C9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73C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3C9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73C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73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17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6935883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20893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aiolos1111/article/details/5196774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eizhifeng.net/you-should-know-about-dpi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邹易</dc:creator>
  <cp:keywords/>
  <dc:description/>
  <cp:lastModifiedBy>邹易</cp:lastModifiedBy>
  <cp:revision>5</cp:revision>
  <dcterms:created xsi:type="dcterms:W3CDTF">2018-05-02T08:21:00Z</dcterms:created>
  <dcterms:modified xsi:type="dcterms:W3CDTF">2018-05-02T08:24:00Z</dcterms:modified>
</cp:coreProperties>
</file>